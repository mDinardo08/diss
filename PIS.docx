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F2EEB" w14:textId="77777777" w:rsidR="0000291C" w:rsidRPr="007D6F81" w:rsidRDefault="00E23426" w:rsidP="002210AF">
      <w:pPr>
        <w:rPr>
          <w:rFonts w:ascii="Arial" w:hAnsi="Arial" w:cs="Arial"/>
          <w:b/>
          <w:color w:val="000000"/>
          <w:sz w:val="24"/>
          <w:szCs w:val="36"/>
          <w:shd w:val="clear" w:color="auto" w:fill="FFFFFF"/>
        </w:rPr>
      </w:pPr>
      <w:r w:rsidRPr="005541B0">
        <w:rPr>
          <w:rFonts w:ascii="Arial" w:hAnsi="Arial" w:cs="Arial"/>
          <w:b/>
          <w:color w:val="000000"/>
          <w:sz w:val="36"/>
          <w:szCs w:val="36"/>
          <w:shd w:val="clear" w:color="auto" w:fill="FFFFFF"/>
        </w:rPr>
        <w:t xml:space="preserve">Participant Information Sheet </w:t>
      </w:r>
      <w:r w:rsidR="00E81FA9">
        <w:rPr>
          <w:rFonts w:ascii="Arial" w:hAnsi="Arial" w:cs="Arial"/>
          <w:b/>
          <w:color w:val="000000"/>
          <w:sz w:val="36"/>
          <w:szCs w:val="36"/>
          <w:shd w:val="clear" w:color="auto" w:fill="FFFFFF"/>
        </w:rPr>
        <w:t xml:space="preserve">for </w:t>
      </w:r>
      <w:r w:rsidR="002210AF">
        <w:rPr>
          <w:rFonts w:ascii="Arial" w:hAnsi="Arial" w:cs="Arial"/>
          <w:b/>
          <w:color w:val="000000"/>
          <w:sz w:val="36"/>
          <w:szCs w:val="36"/>
          <w:shd w:val="clear" w:color="auto" w:fill="FFFFFF"/>
        </w:rPr>
        <w:t>AI Testing of Good Dad AI</w:t>
      </w:r>
      <w:r w:rsidR="0000291C">
        <w:rPr>
          <w:rFonts w:ascii="Arial" w:hAnsi="Arial" w:cs="Arial"/>
          <w:b/>
          <w:color w:val="000000"/>
          <w:sz w:val="36"/>
          <w:szCs w:val="36"/>
          <w:shd w:val="clear" w:color="auto" w:fill="FFFFFF"/>
        </w:rPr>
        <w:t xml:space="preserve"> </w:t>
      </w:r>
    </w:p>
    <w:p w14:paraId="3F57C39D" w14:textId="77777777" w:rsidR="00E23426" w:rsidRPr="00E23426" w:rsidRDefault="00E23426" w:rsidP="00E23426">
      <w:pPr>
        <w:rPr>
          <w:rFonts w:ascii="Arial" w:hAnsi="Arial" w:cs="Arial"/>
          <w:b/>
          <w:sz w:val="20"/>
          <w:szCs w:val="20"/>
        </w:rPr>
      </w:pPr>
      <w:r w:rsidRPr="00E23426">
        <w:rPr>
          <w:rFonts w:ascii="Arial" w:hAnsi="Arial" w:cs="Arial"/>
          <w:b/>
          <w:sz w:val="20"/>
          <w:szCs w:val="20"/>
        </w:rPr>
        <w:t>Name of department:</w:t>
      </w:r>
      <w:r w:rsidR="002210AF">
        <w:rPr>
          <w:rFonts w:ascii="Arial" w:hAnsi="Arial" w:cs="Arial"/>
          <w:b/>
          <w:sz w:val="20"/>
          <w:szCs w:val="20"/>
        </w:rPr>
        <w:t xml:space="preserve"> Computer and Information Sciences</w:t>
      </w:r>
      <w:r w:rsidRPr="00E23426">
        <w:rPr>
          <w:rFonts w:ascii="Arial" w:hAnsi="Arial" w:cs="Arial"/>
          <w:b/>
          <w:sz w:val="20"/>
          <w:szCs w:val="20"/>
        </w:rPr>
        <w:br/>
        <w:t>Title of the study:</w:t>
      </w:r>
      <w:r w:rsidR="002210AF">
        <w:rPr>
          <w:rFonts w:ascii="Arial" w:hAnsi="Arial" w:cs="Arial"/>
          <w:b/>
          <w:sz w:val="20"/>
          <w:szCs w:val="20"/>
        </w:rPr>
        <w:t xml:space="preserve"> AI for Games: Being A Good Dad</w:t>
      </w:r>
    </w:p>
    <w:p w14:paraId="24F83A80" w14:textId="77777777" w:rsidR="00E23426" w:rsidRPr="00E23426" w:rsidRDefault="00E23426" w:rsidP="00E23426">
      <w:pPr>
        <w:rPr>
          <w:rFonts w:ascii="Arial" w:hAnsi="Arial" w:cs="Arial"/>
          <w:color w:val="000000"/>
          <w:sz w:val="20"/>
          <w:shd w:val="clear" w:color="auto" w:fill="FFFFFF"/>
        </w:rPr>
      </w:pPr>
      <w:bookmarkStart w:id="0" w:name="_GoBack"/>
      <w:r w:rsidRPr="00E23426">
        <w:rPr>
          <w:rFonts w:ascii="Arial" w:hAnsi="Arial" w:cs="Arial"/>
          <w:b/>
          <w:color w:val="000000"/>
          <w:sz w:val="20"/>
          <w:shd w:val="clear" w:color="auto" w:fill="FFFFFF"/>
        </w:rPr>
        <w:t>Introduction</w:t>
      </w:r>
      <w:r w:rsidRPr="00E23426">
        <w:rPr>
          <w:rFonts w:ascii="Arial" w:hAnsi="Arial" w:cs="Arial"/>
          <w:b/>
          <w:color w:val="000000"/>
          <w:sz w:val="20"/>
          <w:shd w:val="clear" w:color="auto" w:fill="FFFFFF"/>
        </w:rPr>
        <w:br/>
      </w:r>
      <w:r w:rsidR="002210AF">
        <w:rPr>
          <w:rFonts w:ascii="Arial" w:hAnsi="Arial" w:cs="Arial"/>
          <w:color w:val="000000"/>
          <w:sz w:val="20"/>
          <w:shd w:val="clear" w:color="auto" w:fill="FFFFFF"/>
        </w:rPr>
        <w:t>Hello my name is Mauro Di Nardo, I am 5</w:t>
      </w:r>
      <w:r w:rsidR="002210AF" w:rsidRPr="002210AF">
        <w:rPr>
          <w:rFonts w:ascii="Arial" w:hAnsi="Arial" w:cs="Arial"/>
          <w:color w:val="000000"/>
          <w:sz w:val="20"/>
          <w:shd w:val="clear" w:color="auto" w:fill="FFFFFF"/>
          <w:vertAlign w:val="superscript"/>
        </w:rPr>
        <w:t>th</w:t>
      </w:r>
      <w:r w:rsidR="002210AF">
        <w:rPr>
          <w:rFonts w:ascii="Arial" w:hAnsi="Arial" w:cs="Arial"/>
          <w:color w:val="000000"/>
          <w:sz w:val="20"/>
          <w:shd w:val="clear" w:color="auto" w:fill="FFFFFF"/>
        </w:rPr>
        <w:t xml:space="preserve"> year Software Engineering student here at the University of Strathclyde. I am currently undertaking my dissertation project on adaptive AI (Artificial Intelligence) for games. This investigation aims to explore which type of AI opponent</w:t>
      </w:r>
      <w:r w:rsidR="00C02900">
        <w:rPr>
          <w:rFonts w:ascii="Arial" w:hAnsi="Arial" w:cs="Arial"/>
          <w:color w:val="000000"/>
          <w:sz w:val="20"/>
          <w:shd w:val="clear" w:color="auto" w:fill="FFFFFF"/>
        </w:rPr>
        <w:t xml:space="preserve"> </w:t>
      </w:r>
      <w:r w:rsidR="002210AF">
        <w:rPr>
          <w:rFonts w:ascii="Arial" w:hAnsi="Arial" w:cs="Arial"/>
          <w:color w:val="000000"/>
          <w:sz w:val="20"/>
          <w:shd w:val="clear" w:color="auto" w:fill="FFFFFF"/>
        </w:rPr>
        <w:t>people prefer playing against in a board game.</w:t>
      </w:r>
    </w:p>
    <w:p w14:paraId="61E8F985" w14:textId="77777777" w:rsidR="00C02900"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What is the</w:t>
      </w:r>
      <w:r>
        <w:rPr>
          <w:rFonts w:ascii="Arial" w:hAnsi="Arial" w:cs="Arial"/>
          <w:b/>
          <w:color w:val="000000"/>
          <w:sz w:val="20"/>
          <w:shd w:val="clear" w:color="auto" w:fill="FFFFFF"/>
        </w:rPr>
        <w:t xml:space="preserve"> purpose of this </w:t>
      </w:r>
      <w:r w:rsidR="00B5727A">
        <w:rPr>
          <w:rFonts w:ascii="Arial" w:hAnsi="Arial" w:cs="Arial"/>
          <w:b/>
          <w:color w:val="000000"/>
          <w:sz w:val="20"/>
          <w:shd w:val="clear" w:color="auto" w:fill="FFFFFF"/>
        </w:rPr>
        <w:t>research</w:t>
      </w:r>
      <w:r>
        <w:rPr>
          <w:rFonts w:ascii="Arial" w:hAnsi="Arial" w:cs="Arial"/>
          <w:b/>
          <w:color w:val="000000"/>
          <w:sz w:val="20"/>
          <w:shd w:val="clear" w:color="auto" w:fill="FFFFFF"/>
        </w:rPr>
        <w:t>?</w:t>
      </w:r>
    </w:p>
    <w:p w14:paraId="41B945EC" w14:textId="77777777" w:rsidR="0036170C" w:rsidRDefault="00C02900" w:rsidP="00E23426">
      <w:pPr>
        <w:rPr>
          <w:rFonts w:ascii="Arial" w:hAnsi="Arial" w:cs="Arial"/>
          <w:color w:val="000000"/>
          <w:sz w:val="20"/>
          <w:shd w:val="clear" w:color="auto" w:fill="FFFFFF"/>
        </w:rPr>
      </w:pPr>
      <w:r>
        <w:rPr>
          <w:rFonts w:ascii="Arial" w:hAnsi="Arial" w:cs="Arial"/>
          <w:color w:val="000000"/>
          <w:sz w:val="20"/>
          <w:shd w:val="clear" w:color="auto" w:fill="FFFFFF"/>
        </w:rPr>
        <w:t xml:space="preserve">This research aims to find what type of AI people enjoy playing against. Typically, modern games offer a few AI set at static difficulties, these tend not to be very engaging as they are either too easy that they do not provide a challenge, or too difficult to the point where they do not give the player a chance. An adaptive AI is one which changes its play style to match the </w:t>
      </w:r>
      <w:r w:rsidR="0036170C">
        <w:rPr>
          <w:rFonts w:ascii="Arial" w:hAnsi="Arial" w:cs="Arial"/>
          <w:color w:val="000000"/>
          <w:sz w:val="20"/>
          <w:shd w:val="clear" w:color="auto" w:fill="FFFFFF"/>
        </w:rPr>
        <w:t xml:space="preserve">skill level of the opponent. </w:t>
      </w:r>
    </w:p>
    <w:p w14:paraId="7BBC4A12" w14:textId="77777777" w:rsidR="00E23426" w:rsidRPr="00E23426" w:rsidRDefault="0036170C" w:rsidP="00E23426">
      <w:pPr>
        <w:rPr>
          <w:rFonts w:ascii="Arial" w:hAnsi="Arial" w:cs="Arial"/>
          <w:b/>
          <w:color w:val="000000"/>
          <w:sz w:val="20"/>
          <w:shd w:val="clear" w:color="auto" w:fill="FFFFFF"/>
        </w:rPr>
      </w:pPr>
      <w:r>
        <w:rPr>
          <w:rFonts w:ascii="Arial" w:hAnsi="Arial" w:cs="Arial"/>
          <w:color w:val="000000"/>
          <w:sz w:val="20"/>
          <w:shd w:val="clear" w:color="auto" w:fill="FFFFFF"/>
        </w:rPr>
        <w:t>In this study I hope to evaluate how much players enjoy playing against the adaptive AI and how their experience with it differs from more typical AI.</w:t>
      </w:r>
    </w:p>
    <w:p w14:paraId="01727E7E"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Do yo</w:t>
      </w:r>
      <w:r>
        <w:rPr>
          <w:rFonts w:ascii="Arial" w:hAnsi="Arial" w:cs="Arial"/>
          <w:b/>
          <w:color w:val="000000"/>
          <w:sz w:val="20"/>
          <w:shd w:val="clear" w:color="auto" w:fill="FFFFFF"/>
        </w:rPr>
        <w:t>u have to take part?</w:t>
      </w:r>
    </w:p>
    <w:p w14:paraId="206B5542" w14:textId="77777777" w:rsidR="0036170C" w:rsidRPr="00E23426" w:rsidRDefault="0036170C" w:rsidP="00E23426">
      <w:pPr>
        <w:rPr>
          <w:rFonts w:ascii="Arial" w:hAnsi="Arial" w:cs="Arial"/>
          <w:b/>
          <w:color w:val="000000"/>
          <w:sz w:val="20"/>
          <w:shd w:val="clear" w:color="auto" w:fill="FFFFFF"/>
        </w:rPr>
      </w:pPr>
      <w:r>
        <w:rPr>
          <w:rFonts w:ascii="Arial" w:hAnsi="Arial" w:cs="Arial"/>
          <w:color w:val="000000"/>
          <w:sz w:val="20"/>
          <w:shd w:val="clear" w:color="auto" w:fill="FFFFFF"/>
        </w:rPr>
        <w:t xml:space="preserve">No, participation is entirely voluntary. Withdrawing from this investigation will not impact the way you are treated. You have the right to withdraw your results from the investigation at any point without any justification. If you do decide to withdraw your participation during the study any and all data related to you will be destroyed and not analysed. However, after this study data will be kept anonymous and analysed, your results will not be removable from the analysis.  </w:t>
      </w:r>
    </w:p>
    <w:p w14:paraId="50B28245"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W</w:t>
      </w:r>
      <w:r>
        <w:rPr>
          <w:rFonts w:ascii="Arial" w:hAnsi="Arial" w:cs="Arial"/>
          <w:b/>
          <w:color w:val="000000"/>
          <w:sz w:val="20"/>
          <w:shd w:val="clear" w:color="auto" w:fill="FFFFFF"/>
        </w:rPr>
        <w:t>hat will you do in the project?</w:t>
      </w:r>
    </w:p>
    <w:p w14:paraId="6B3C665F" w14:textId="77777777" w:rsidR="00D660D7" w:rsidRPr="00E23426" w:rsidRDefault="0036170C" w:rsidP="00E23426">
      <w:pPr>
        <w:rPr>
          <w:rFonts w:ascii="Arial" w:hAnsi="Arial" w:cs="Arial"/>
          <w:b/>
          <w:color w:val="000000"/>
          <w:sz w:val="20"/>
          <w:shd w:val="clear" w:color="auto" w:fill="FFFFFF"/>
        </w:rPr>
      </w:pPr>
      <w:r>
        <w:rPr>
          <w:rFonts w:ascii="Arial" w:hAnsi="Arial" w:cs="Arial"/>
          <w:color w:val="000000"/>
          <w:sz w:val="20"/>
          <w:shd w:val="clear" w:color="auto" w:fill="FFFFFF"/>
        </w:rPr>
        <w:t xml:space="preserve">During this study you will be asked to play a </w:t>
      </w:r>
      <w:r w:rsidR="00D660D7">
        <w:rPr>
          <w:rFonts w:ascii="Arial" w:hAnsi="Arial" w:cs="Arial"/>
          <w:color w:val="000000"/>
          <w:sz w:val="20"/>
          <w:shd w:val="clear" w:color="auto" w:fill="FFFFFF"/>
        </w:rPr>
        <w:t xml:space="preserve">game of Ultimate Tic Tac Toe against a random selected AI. The rules of the game will be explained before you play, and you can play one game to </w:t>
      </w:r>
      <w:r w:rsidR="00D660D7" w:rsidRPr="00D660D7">
        <w:rPr>
          <w:rFonts w:ascii="Arial" w:hAnsi="Arial" w:cs="Arial"/>
          <w:color w:val="000000"/>
          <w:sz w:val="20"/>
          <w:shd w:val="clear" w:color="auto" w:fill="FFFFFF"/>
        </w:rPr>
        <w:t>familiarise</w:t>
      </w:r>
      <w:r w:rsidR="00D660D7">
        <w:rPr>
          <w:rFonts w:ascii="Arial" w:hAnsi="Arial" w:cs="Arial"/>
          <w:color w:val="000000"/>
          <w:sz w:val="20"/>
          <w:shd w:val="clear" w:color="auto" w:fill="FFFFFF"/>
        </w:rPr>
        <w:t xml:space="preserve"> yourself with the game. After the game with the anonymous AI you will be asked a few questions about your experience of the game. You will then play as second randomly selected AI and, after a game with it, will be asked again about your experience of the game. Lastly you will be asked to compare the two games. The entire study should take no longer than 30 minutes.</w:t>
      </w:r>
      <w:r w:rsidR="00D660D7" w:rsidRPr="00E23426">
        <w:rPr>
          <w:rFonts w:ascii="Arial" w:hAnsi="Arial" w:cs="Arial"/>
          <w:b/>
          <w:color w:val="000000"/>
          <w:sz w:val="20"/>
          <w:shd w:val="clear" w:color="auto" w:fill="FFFFFF"/>
        </w:rPr>
        <w:t xml:space="preserve"> </w:t>
      </w:r>
    </w:p>
    <w:p w14:paraId="07302FD2"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t xml:space="preserve">Why have </w:t>
      </w:r>
      <w:r>
        <w:rPr>
          <w:rFonts w:ascii="Arial" w:hAnsi="Arial" w:cs="Arial"/>
          <w:b/>
          <w:color w:val="000000"/>
          <w:sz w:val="20"/>
          <w:shd w:val="clear" w:color="auto" w:fill="FFFFFF"/>
        </w:rPr>
        <w:t xml:space="preserve">you been invited to take part? </w:t>
      </w:r>
    </w:p>
    <w:p w14:paraId="5EA72E94" w14:textId="5FD91D78" w:rsidR="00D660D7" w:rsidRDefault="00D660D7" w:rsidP="00E23426">
      <w:pPr>
        <w:rPr>
          <w:rFonts w:ascii="Arial" w:hAnsi="Arial" w:cs="Arial"/>
          <w:color w:val="000000"/>
          <w:sz w:val="20"/>
          <w:shd w:val="clear" w:color="auto" w:fill="FFFFFF"/>
        </w:rPr>
      </w:pPr>
      <w:r>
        <w:rPr>
          <w:rFonts w:ascii="Arial" w:hAnsi="Arial" w:cs="Arial"/>
          <w:color w:val="000000"/>
          <w:sz w:val="20"/>
          <w:shd w:val="clear" w:color="auto" w:fill="FFFFFF"/>
        </w:rPr>
        <w:t>You have been asked to take part because you are over the age of 18.</w:t>
      </w:r>
    </w:p>
    <w:p w14:paraId="274C69E6" w14:textId="39876636" w:rsidR="002E489E" w:rsidRDefault="002E489E" w:rsidP="00E23426">
      <w:pPr>
        <w:rPr>
          <w:rFonts w:ascii="Arial" w:hAnsi="Arial" w:cs="Arial"/>
          <w:color w:val="000000"/>
          <w:sz w:val="20"/>
          <w:shd w:val="clear" w:color="auto" w:fill="FFFFFF"/>
        </w:rPr>
      </w:pPr>
    </w:p>
    <w:p w14:paraId="1A68EE4D" w14:textId="468ABACB" w:rsidR="002E489E" w:rsidRDefault="002E489E" w:rsidP="00E23426">
      <w:pPr>
        <w:rPr>
          <w:rFonts w:ascii="Arial" w:hAnsi="Arial" w:cs="Arial"/>
          <w:color w:val="000000"/>
          <w:sz w:val="20"/>
          <w:shd w:val="clear" w:color="auto" w:fill="FFFFFF"/>
        </w:rPr>
      </w:pPr>
    </w:p>
    <w:p w14:paraId="532CC7C6" w14:textId="77777777" w:rsidR="002E489E" w:rsidRPr="00E23426" w:rsidRDefault="002E489E" w:rsidP="00E23426">
      <w:pPr>
        <w:rPr>
          <w:rFonts w:ascii="Arial" w:hAnsi="Arial" w:cs="Arial"/>
          <w:b/>
          <w:color w:val="000000"/>
          <w:sz w:val="20"/>
          <w:shd w:val="clear" w:color="auto" w:fill="FFFFFF"/>
        </w:rPr>
      </w:pPr>
    </w:p>
    <w:p w14:paraId="4EB2D2CF" w14:textId="77777777" w:rsidR="00E23426" w:rsidRDefault="00E23426" w:rsidP="00E23426">
      <w:pPr>
        <w:rPr>
          <w:rFonts w:ascii="Arial" w:hAnsi="Arial" w:cs="Arial"/>
          <w:color w:val="000000"/>
          <w:sz w:val="20"/>
          <w:shd w:val="clear" w:color="auto" w:fill="FFFFFF"/>
        </w:rPr>
      </w:pPr>
      <w:r w:rsidRPr="00E23426">
        <w:rPr>
          <w:rFonts w:ascii="Arial" w:hAnsi="Arial" w:cs="Arial"/>
          <w:b/>
          <w:color w:val="000000"/>
          <w:sz w:val="20"/>
          <w:shd w:val="clear" w:color="auto" w:fill="FFFFFF"/>
        </w:rPr>
        <w:lastRenderedPageBreak/>
        <w:t>What are the potenti</w:t>
      </w:r>
      <w:r>
        <w:rPr>
          <w:rFonts w:ascii="Arial" w:hAnsi="Arial" w:cs="Arial"/>
          <w:b/>
          <w:color w:val="000000"/>
          <w:sz w:val="20"/>
          <w:shd w:val="clear" w:color="auto" w:fill="FFFFFF"/>
        </w:rPr>
        <w:t>al risks to you in taking part?</w:t>
      </w:r>
    </w:p>
    <w:p w14:paraId="3D4E3062" w14:textId="77777777" w:rsidR="00D660D7" w:rsidRPr="00E23426" w:rsidRDefault="00D660D7" w:rsidP="00E23426">
      <w:pPr>
        <w:rPr>
          <w:rFonts w:ascii="Arial" w:hAnsi="Arial" w:cs="Arial"/>
          <w:b/>
          <w:color w:val="000000"/>
          <w:sz w:val="20"/>
          <w:shd w:val="clear" w:color="auto" w:fill="FFFFFF"/>
        </w:rPr>
      </w:pPr>
      <w:r>
        <w:rPr>
          <w:rFonts w:ascii="Arial" w:hAnsi="Arial" w:cs="Arial"/>
          <w:color w:val="000000"/>
          <w:sz w:val="20"/>
          <w:shd w:val="clear" w:color="auto" w:fill="FFFFFF"/>
        </w:rPr>
        <w:t>The study requires you to sit in front of a computer and use computer and mouse inputs. The potential risk has been deemed minimal.</w:t>
      </w:r>
    </w:p>
    <w:p w14:paraId="7BA2E9A1" w14:textId="77777777" w:rsidR="008761A1" w:rsidRDefault="00E23426" w:rsidP="00137149">
      <w:pPr>
        <w:rPr>
          <w:rFonts w:ascii="Arial" w:hAnsi="Arial" w:cs="Arial"/>
          <w:b/>
          <w:color w:val="000000"/>
          <w:sz w:val="20"/>
          <w:shd w:val="clear" w:color="auto" w:fill="FFFFFF"/>
        </w:rPr>
      </w:pPr>
      <w:r w:rsidRPr="00E23426">
        <w:rPr>
          <w:rFonts w:ascii="Arial" w:hAnsi="Arial" w:cs="Arial"/>
          <w:b/>
          <w:color w:val="000000"/>
          <w:sz w:val="20"/>
          <w:shd w:val="clear" w:color="auto" w:fill="FFFFFF"/>
        </w:rPr>
        <w:t xml:space="preserve">What </w:t>
      </w:r>
      <w:r>
        <w:rPr>
          <w:rFonts w:ascii="Arial" w:hAnsi="Arial" w:cs="Arial"/>
          <w:b/>
          <w:color w:val="000000"/>
          <w:sz w:val="20"/>
          <w:shd w:val="clear" w:color="auto" w:fill="FFFFFF"/>
        </w:rPr>
        <w:t>information</w:t>
      </w:r>
      <w:r w:rsidR="00DA6EFC">
        <w:rPr>
          <w:rFonts w:ascii="Arial" w:hAnsi="Arial" w:cs="Arial"/>
          <w:b/>
          <w:color w:val="000000"/>
          <w:sz w:val="20"/>
          <w:shd w:val="clear" w:color="auto" w:fill="FFFFFF"/>
        </w:rPr>
        <w:t xml:space="preserve"> is being collected</w:t>
      </w:r>
      <w:r>
        <w:rPr>
          <w:rFonts w:ascii="Arial" w:hAnsi="Arial" w:cs="Arial"/>
          <w:b/>
          <w:color w:val="000000"/>
          <w:sz w:val="20"/>
          <w:shd w:val="clear" w:color="auto" w:fill="FFFFFF"/>
        </w:rPr>
        <w:t xml:space="preserve"> in the project? </w:t>
      </w:r>
    </w:p>
    <w:p w14:paraId="33E9B103" w14:textId="77777777" w:rsidR="00D660D7" w:rsidRDefault="006768B5" w:rsidP="00137149">
      <w:pPr>
        <w:rPr>
          <w:rFonts w:ascii="Arial" w:hAnsi="Arial" w:cs="Arial"/>
          <w:color w:val="000000"/>
          <w:sz w:val="20"/>
          <w:shd w:val="clear" w:color="auto" w:fill="FFFFFF"/>
        </w:rPr>
      </w:pPr>
      <w:r>
        <w:rPr>
          <w:rFonts w:ascii="Arial" w:hAnsi="Arial" w:cs="Arial"/>
          <w:color w:val="000000"/>
          <w:sz w:val="20"/>
          <w:shd w:val="clear" w:color="auto" w:fill="FFFFFF"/>
        </w:rPr>
        <w:t>In this project you will be asked to evaluate your experiences with two AI. The results of your games will be recorded, along with how well you played.</w:t>
      </w:r>
      <w:r w:rsidR="0078329D">
        <w:rPr>
          <w:rFonts w:ascii="Arial" w:hAnsi="Arial" w:cs="Arial"/>
          <w:color w:val="000000"/>
          <w:sz w:val="20"/>
          <w:shd w:val="clear" w:color="auto" w:fill="FFFFFF"/>
        </w:rPr>
        <w:t xml:space="preserve"> All information provided will be used to measure the performance of the adaptive AI, and measure what AI you enjoyed playing against. The information will be presented in a table in my final report. There is the potential that direct quotes from your session may be made in the report (These will not refer to you by name).</w:t>
      </w:r>
    </w:p>
    <w:p w14:paraId="27388CBE" w14:textId="77777777" w:rsidR="00DA6EFC" w:rsidRDefault="00DA6EFC" w:rsidP="006D481A">
      <w:pPr>
        <w:spacing w:after="0"/>
        <w:rPr>
          <w:rFonts w:ascii="Arial" w:hAnsi="Arial" w:cs="Arial"/>
          <w:b/>
          <w:color w:val="000000"/>
          <w:sz w:val="20"/>
          <w:shd w:val="clear" w:color="auto" w:fill="FFFFFF"/>
        </w:rPr>
      </w:pPr>
      <w:r w:rsidRPr="006D481A">
        <w:rPr>
          <w:rFonts w:ascii="Arial" w:hAnsi="Arial" w:cs="Arial"/>
          <w:b/>
          <w:color w:val="000000"/>
          <w:sz w:val="20"/>
          <w:shd w:val="clear" w:color="auto" w:fill="FFFFFF"/>
        </w:rPr>
        <w:t>Who will have access to the information?</w:t>
      </w:r>
    </w:p>
    <w:p w14:paraId="3F7C27E5" w14:textId="77777777" w:rsidR="0078329D" w:rsidRDefault="0078329D" w:rsidP="006D481A">
      <w:pPr>
        <w:spacing w:after="0"/>
        <w:rPr>
          <w:rFonts w:ascii="Arial" w:hAnsi="Arial" w:cs="Arial"/>
          <w:b/>
          <w:color w:val="000000"/>
          <w:sz w:val="20"/>
          <w:shd w:val="clear" w:color="auto" w:fill="FFFFFF"/>
        </w:rPr>
      </w:pPr>
    </w:p>
    <w:p w14:paraId="191351FD" w14:textId="77777777" w:rsidR="0078329D" w:rsidRDefault="0078329D" w:rsidP="0078329D">
      <w:pPr>
        <w:spacing w:after="0"/>
        <w:rPr>
          <w:rFonts w:ascii="Arial" w:hAnsi="Arial" w:cs="Arial"/>
          <w:color w:val="000000"/>
          <w:sz w:val="20"/>
          <w:shd w:val="clear" w:color="auto" w:fill="FFFFFF"/>
        </w:rPr>
      </w:pPr>
      <w:r>
        <w:rPr>
          <w:rFonts w:ascii="Arial" w:hAnsi="Arial" w:cs="Arial"/>
          <w:color w:val="000000"/>
          <w:sz w:val="20"/>
          <w:shd w:val="clear" w:color="auto" w:fill="FFFFFF"/>
        </w:rPr>
        <w:t xml:space="preserve">Information collected during this study will be made pseudo-anonymous, you will be given a numeric ID, and kept confidential. No identifying information will be collected during this study. </w:t>
      </w:r>
      <w:r>
        <w:rPr>
          <w:rFonts w:ascii="Arial" w:hAnsi="Arial" w:cs="Arial"/>
          <w:color w:val="000000"/>
          <w:sz w:val="20"/>
          <w:shd w:val="clear" w:color="auto" w:fill="FFFFFF"/>
        </w:rPr>
        <w:tab/>
        <w:t>If you choose to withdraw your participation from this study, it must be done before information has been analysed as results from the analysis cannot be altered. Your information will be automatically recorded and stored in a secure database.</w:t>
      </w:r>
    </w:p>
    <w:p w14:paraId="153D0991" w14:textId="77777777" w:rsidR="003F7336" w:rsidRDefault="0078329D" w:rsidP="0078329D">
      <w:pPr>
        <w:spacing w:after="0"/>
        <w:rPr>
          <w:rFonts w:ascii="Arial" w:hAnsi="Arial" w:cs="Arial"/>
          <w:color w:val="000000"/>
          <w:sz w:val="20"/>
          <w:shd w:val="clear" w:color="auto" w:fill="FFFFFF"/>
        </w:rPr>
      </w:pPr>
      <w:r>
        <w:rPr>
          <w:rFonts w:ascii="Arial" w:hAnsi="Arial" w:cs="Arial"/>
          <w:color w:val="000000"/>
          <w:sz w:val="20"/>
          <w:shd w:val="clear" w:color="auto" w:fill="FFFFFF"/>
        </w:rPr>
        <w:t xml:space="preserve"> </w:t>
      </w:r>
    </w:p>
    <w:p w14:paraId="61A4AB0F" w14:textId="77777777" w:rsidR="00DA6EFC" w:rsidRDefault="00DA6EFC" w:rsidP="006D481A">
      <w:pPr>
        <w:spacing w:after="0"/>
        <w:rPr>
          <w:rFonts w:ascii="Arial" w:hAnsi="Arial" w:cs="Arial"/>
          <w:b/>
          <w:color w:val="000000"/>
          <w:sz w:val="20"/>
          <w:shd w:val="clear" w:color="auto" w:fill="FFFFFF"/>
        </w:rPr>
      </w:pPr>
      <w:r>
        <w:rPr>
          <w:rFonts w:ascii="Arial" w:hAnsi="Arial" w:cs="Arial"/>
          <w:b/>
          <w:color w:val="000000"/>
          <w:sz w:val="20"/>
          <w:shd w:val="clear" w:color="auto" w:fill="FFFFFF"/>
        </w:rPr>
        <w:t>Where will the information be stored</w:t>
      </w:r>
      <w:r w:rsidR="00C02FD9">
        <w:rPr>
          <w:rFonts w:ascii="Arial" w:hAnsi="Arial" w:cs="Arial"/>
          <w:b/>
          <w:color w:val="000000"/>
          <w:sz w:val="20"/>
          <w:shd w:val="clear" w:color="auto" w:fill="FFFFFF"/>
        </w:rPr>
        <w:t xml:space="preserve"> and how long will it be kept for</w:t>
      </w:r>
      <w:r>
        <w:rPr>
          <w:rFonts w:ascii="Arial" w:hAnsi="Arial" w:cs="Arial"/>
          <w:b/>
          <w:color w:val="000000"/>
          <w:sz w:val="20"/>
          <w:shd w:val="clear" w:color="auto" w:fill="FFFFFF"/>
        </w:rPr>
        <w:t>?</w:t>
      </w:r>
    </w:p>
    <w:p w14:paraId="05433ED0" w14:textId="77777777" w:rsidR="0078329D" w:rsidRDefault="0078329D" w:rsidP="006D481A">
      <w:pPr>
        <w:spacing w:after="0"/>
        <w:rPr>
          <w:rFonts w:ascii="Arial" w:hAnsi="Arial" w:cs="Arial"/>
          <w:b/>
          <w:color w:val="000000"/>
          <w:sz w:val="20"/>
          <w:shd w:val="clear" w:color="auto" w:fill="FFFFFF"/>
        </w:rPr>
      </w:pPr>
    </w:p>
    <w:p w14:paraId="7FCD554D" w14:textId="77777777" w:rsidR="0078329D" w:rsidRDefault="0078329D" w:rsidP="0078329D">
      <w:pPr>
        <w:spacing w:after="0"/>
        <w:rPr>
          <w:rFonts w:ascii="Arial" w:hAnsi="Arial" w:cs="Arial"/>
          <w:color w:val="000000"/>
          <w:sz w:val="20"/>
          <w:shd w:val="clear" w:color="auto" w:fill="FFFFFF"/>
        </w:rPr>
      </w:pPr>
      <w:r>
        <w:rPr>
          <w:rFonts w:ascii="Arial" w:hAnsi="Arial" w:cs="Arial"/>
          <w:color w:val="000000"/>
          <w:sz w:val="20"/>
          <w:shd w:val="clear" w:color="auto" w:fill="FFFFFF"/>
        </w:rPr>
        <w:t>Information about how well you played as well as the results of your game will be automatically recorded by the system. Data will be stored in a secure database. No personal information will be retained after the study is complete and all information collected will be destroyed within 2 years.</w:t>
      </w:r>
    </w:p>
    <w:p w14:paraId="034E5D78" w14:textId="77777777" w:rsidR="00AE7CFD" w:rsidRPr="00E23426" w:rsidRDefault="0046743D" w:rsidP="00E23426">
      <w:pPr>
        <w:rPr>
          <w:rFonts w:ascii="Arial" w:hAnsi="Arial" w:cs="Arial"/>
          <w:color w:val="000000"/>
          <w:sz w:val="20"/>
          <w:shd w:val="clear" w:color="auto" w:fill="FFFFFF"/>
        </w:rPr>
      </w:pPr>
      <w:r>
        <w:rPr>
          <w:rFonts w:ascii="Arial" w:hAnsi="Arial" w:cs="Arial"/>
          <w:color w:val="000000"/>
          <w:sz w:val="20"/>
          <w:shd w:val="clear" w:color="auto" w:fill="FFFFFF"/>
        </w:rPr>
        <w:t xml:space="preserve"> data with no consent form</w:t>
      </w:r>
      <w:r w:rsidR="00802399">
        <w:rPr>
          <w:rFonts w:ascii="Arial" w:hAnsi="Arial" w:cs="Arial"/>
          <w:color w:val="000000"/>
          <w:sz w:val="20"/>
          <w:shd w:val="clear" w:color="auto" w:fill="FFFFFF"/>
        </w:rPr>
        <w:t>]</w:t>
      </w:r>
    </w:p>
    <w:p w14:paraId="706466AF" w14:textId="77777777" w:rsidR="0078329D"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What</w:t>
      </w:r>
      <w:r>
        <w:rPr>
          <w:rFonts w:ascii="Arial" w:hAnsi="Arial" w:cs="Arial"/>
          <w:b/>
          <w:color w:val="000000"/>
          <w:sz w:val="20"/>
          <w:shd w:val="clear" w:color="auto" w:fill="FFFFFF"/>
        </w:rPr>
        <w:t xml:space="preserve"> happens next?</w:t>
      </w:r>
    </w:p>
    <w:p w14:paraId="3A384FA7" w14:textId="77777777" w:rsidR="002E489E" w:rsidRDefault="0078329D" w:rsidP="002E489E">
      <w:pPr>
        <w:rPr>
          <w:rFonts w:ascii="Arial" w:hAnsi="Arial" w:cs="Arial"/>
          <w:color w:val="000000"/>
          <w:sz w:val="20"/>
          <w:shd w:val="clear" w:color="auto" w:fill="FFFFFF"/>
        </w:rPr>
      </w:pPr>
      <w:r>
        <w:rPr>
          <w:rFonts w:ascii="Arial" w:hAnsi="Arial" w:cs="Arial"/>
          <w:color w:val="000000"/>
          <w:sz w:val="20"/>
          <w:shd w:val="clear" w:color="auto" w:fill="FFFFFF"/>
        </w:rPr>
        <w:t>If you want to participate in this study, please sign and return the consent form overleaf.</w:t>
      </w:r>
    </w:p>
    <w:p w14:paraId="40FA3D73" w14:textId="331EA8A3" w:rsidR="00E23426" w:rsidRPr="00E23426" w:rsidRDefault="0078329D" w:rsidP="002E489E">
      <w:pPr>
        <w:rPr>
          <w:rFonts w:ascii="Arial" w:hAnsi="Arial" w:cs="Arial"/>
          <w:color w:val="000000"/>
          <w:sz w:val="20"/>
          <w:shd w:val="clear" w:color="auto" w:fill="FFFFFF"/>
        </w:rPr>
      </w:pPr>
      <w:r>
        <w:rPr>
          <w:rFonts w:ascii="Arial" w:hAnsi="Arial" w:cs="Arial"/>
          <w:color w:val="000000"/>
          <w:sz w:val="20"/>
          <w:shd w:val="clear" w:color="auto" w:fill="FFFFFF"/>
        </w:rPr>
        <w:t>If you do not want to participate, thank you for taking the time to read this.</w:t>
      </w:r>
      <w:r w:rsidR="00E23426" w:rsidRPr="00E23426">
        <w:rPr>
          <w:rFonts w:ascii="Arial" w:hAnsi="Arial" w:cs="Arial"/>
          <w:color w:val="000000"/>
          <w:sz w:val="20"/>
          <w:shd w:val="clear" w:color="auto" w:fill="FFFFFF"/>
        </w:rPr>
        <w:t xml:space="preserve"> </w:t>
      </w:r>
    </w:p>
    <w:p w14:paraId="44ED8764" w14:textId="77777777" w:rsidR="00203E7A" w:rsidRDefault="00450130" w:rsidP="00450130">
      <w:pPr>
        <w:rPr>
          <w:rFonts w:ascii="Arial" w:hAnsi="Arial" w:cs="Arial"/>
          <w:b/>
          <w:color w:val="000000"/>
          <w:sz w:val="20"/>
          <w:shd w:val="clear" w:color="auto" w:fill="FFFFFF"/>
        </w:rPr>
      </w:pPr>
      <w:r>
        <w:rPr>
          <w:rFonts w:ascii="Arial" w:hAnsi="Arial" w:cs="Arial"/>
          <w:b/>
          <w:color w:val="000000"/>
          <w:sz w:val="20"/>
          <w:shd w:val="clear" w:color="auto" w:fill="FFFFFF"/>
        </w:rPr>
        <w:t xml:space="preserve">Researcher </w:t>
      </w:r>
      <w:r w:rsidR="00E81FA9">
        <w:rPr>
          <w:rFonts w:ascii="Arial" w:hAnsi="Arial" w:cs="Arial"/>
          <w:b/>
          <w:color w:val="000000"/>
          <w:sz w:val="20"/>
          <w:shd w:val="clear" w:color="auto" w:fill="FFFFFF"/>
        </w:rPr>
        <w:t>c</w:t>
      </w:r>
      <w:r>
        <w:rPr>
          <w:rFonts w:ascii="Arial" w:hAnsi="Arial" w:cs="Arial"/>
          <w:b/>
          <w:color w:val="000000"/>
          <w:sz w:val="20"/>
          <w:shd w:val="clear" w:color="auto" w:fill="FFFFFF"/>
        </w:rPr>
        <w:t xml:space="preserve">ontact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etails:</w:t>
      </w:r>
    </w:p>
    <w:p w14:paraId="135F3649" w14:textId="75DECB02" w:rsidR="00203E7A" w:rsidRDefault="00203E7A" w:rsidP="00450130">
      <w:pPr>
        <w:rPr>
          <w:rFonts w:ascii="Arial" w:hAnsi="Arial" w:cs="Arial"/>
          <w:color w:val="000000"/>
          <w:sz w:val="20"/>
          <w:shd w:val="clear" w:color="auto" w:fill="FFFFFF"/>
        </w:rPr>
      </w:pPr>
      <w:r>
        <w:rPr>
          <w:rFonts w:ascii="Arial" w:hAnsi="Arial" w:cs="Arial"/>
          <w:color w:val="000000"/>
          <w:sz w:val="20"/>
          <w:shd w:val="clear" w:color="auto" w:fill="FFFFFF"/>
        </w:rPr>
        <w:t>Mauro Di Nardo –Strathclyde Computer and Information Science</w:t>
      </w:r>
      <w:r>
        <w:rPr>
          <w:rFonts w:ascii="Arial" w:hAnsi="Arial" w:cs="Arial"/>
          <w:color w:val="000000"/>
          <w:sz w:val="20"/>
          <w:shd w:val="clear" w:color="auto" w:fill="FFFFFF"/>
        </w:rPr>
        <w:tab/>
      </w:r>
      <w:r w:rsidR="00450130">
        <w:rPr>
          <w:rFonts w:ascii="Arial" w:hAnsi="Arial" w:cs="Arial"/>
          <w:b/>
          <w:color w:val="000000"/>
          <w:sz w:val="20"/>
          <w:shd w:val="clear" w:color="auto" w:fill="FFFFFF"/>
        </w:rPr>
        <w:br/>
      </w:r>
      <w:r>
        <w:rPr>
          <w:rFonts w:ascii="Arial" w:hAnsi="Arial" w:cs="Arial"/>
          <w:color w:val="000000"/>
          <w:sz w:val="20"/>
          <w:shd w:val="clear" w:color="auto" w:fill="FFFFFF"/>
        </w:rPr>
        <w:t>LT1420 – Livingston Tower, 26 Richmond Street, Glasgow, G1 1XH</w:t>
      </w:r>
    </w:p>
    <w:p w14:paraId="5B144D14" w14:textId="033BA488" w:rsidR="00450130" w:rsidRDefault="00203E7A" w:rsidP="00203E7A">
      <w:pPr>
        <w:rPr>
          <w:rFonts w:ascii="Arial" w:hAnsi="Arial" w:cs="Arial"/>
          <w:color w:val="000000"/>
          <w:sz w:val="20"/>
          <w:shd w:val="clear" w:color="auto" w:fill="FFFFFF"/>
        </w:rPr>
      </w:pPr>
      <w:r>
        <w:rPr>
          <w:rFonts w:ascii="Arial" w:hAnsi="Arial" w:cs="Arial"/>
          <w:color w:val="000000"/>
          <w:sz w:val="20"/>
          <w:shd w:val="clear" w:color="auto" w:fill="FFFFFF"/>
        </w:rPr>
        <w:t>Email – mauro.di-nardo.2014@uni.strath.ac.uk</w:t>
      </w:r>
      <w:r w:rsidR="00450130" w:rsidRPr="00E23426">
        <w:rPr>
          <w:rFonts w:ascii="Arial" w:hAnsi="Arial" w:cs="Arial"/>
          <w:color w:val="000000"/>
          <w:sz w:val="20"/>
          <w:shd w:val="clear" w:color="auto" w:fill="FFFFFF"/>
        </w:rPr>
        <w:t xml:space="preserve"> </w:t>
      </w:r>
    </w:p>
    <w:p w14:paraId="4CD93A5D" w14:textId="77777777" w:rsidR="00203E7A" w:rsidRDefault="00450130" w:rsidP="00450130">
      <w:pPr>
        <w:rPr>
          <w:rFonts w:ascii="Arial" w:hAnsi="Arial" w:cs="Arial"/>
          <w:b/>
          <w:color w:val="000000"/>
          <w:sz w:val="20"/>
          <w:shd w:val="clear" w:color="auto" w:fill="FFFFFF"/>
        </w:rPr>
      </w:pPr>
      <w:r>
        <w:rPr>
          <w:rFonts w:ascii="Arial" w:hAnsi="Arial" w:cs="Arial"/>
          <w:b/>
          <w:color w:val="000000"/>
          <w:sz w:val="20"/>
          <w:shd w:val="clear" w:color="auto" w:fill="FFFFFF"/>
        </w:rPr>
        <w:t xml:space="preserve">Chief Investigator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 xml:space="preserve">etails: </w:t>
      </w:r>
    </w:p>
    <w:p w14:paraId="322BF417" w14:textId="77777777" w:rsidR="002E489E" w:rsidRDefault="00203E7A" w:rsidP="00450130">
      <w:pPr>
        <w:rPr>
          <w:rFonts w:ascii="Arial" w:hAnsi="Arial" w:cs="Arial"/>
          <w:color w:val="000000"/>
          <w:sz w:val="20"/>
          <w:shd w:val="clear" w:color="auto" w:fill="FFFFFF"/>
        </w:rPr>
      </w:pPr>
      <w:proofErr w:type="spellStart"/>
      <w:r>
        <w:rPr>
          <w:rFonts w:ascii="Arial" w:hAnsi="Arial" w:cs="Arial"/>
          <w:color w:val="000000"/>
          <w:sz w:val="20"/>
          <w:shd w:val="clear" w:color="auto" w:fill="FFFFFF"/>
        </w:rPr>
        <w:t>Dr.</w:t>
      </w:r>
      <w:proofErr w:type="spellEnd"/>
      <w:r>
        <w:rPr>
          <w:rFonts w:ascii="Arial" w:hAnsi="Arial" w:cs="Arial"/>
          <w:color w:val="000000"/>
          <w:sz w:val="20"/>
          <w:shd w:val="clear" w:color="auto" w:fill="FFFFFF"/>
        </w:rPr>
        <w:t xml:space="preserve"> John Levine – Strathclyde Computer and Information Science</w:t>
      </w:r>
      <w:r w:rsidR="00450130">
        <w:rPr>
          <w:rFonts w:ascii="Arial" w:hAnsi="Arial" w:cs="Arial"/>
          <w:b/>
          <w:color w:val="000000"/>
          <w:sz w:val="20"/>
          <w:shd w:val="clear" w:color="auto" w:fill="FFFFFF"/>
        </w:rPr>
        <w:br/>
      </w:r>
      <w:r>
        <w:rPr>
          <w:rFonts w:ascii="Arial" w:hAnsi="Arial" w:cs="Arial"/>
          <w:color w:val="000000"/>
          <w:sz w:val="20"/>
          <w:shd w:val="clear" w:color="auto" w:fill="FFFFFF"/>
        </w:rPr>
        <w:t xml:space="preserve">LT1420 – Livingston Tower, 26 Richmond Street, Glasgow, G1 1XH                                                                          </w:t>
      </w:r>
    </w:p>
    <w:p w14:paraId="34DDCC1D" w14:textId="4E4C4AA9" w:rsidR="00450130" w:rsidRPr="00203E7A" w:rsidRDefault="002E489E" w:rsidP="002E489E">
      <w:pPr>
        <w:rPr>
          <w:rFonts w:ascii="Arial" w:hAnsi="Arial" w:cs="Arial"/>
          <w:color w:val="000000"/>
          <w:sz w:val="20"/>
          <w:shd w:val="clear" w:color="auto" w:fill="FFFFFF"/>
        </w:rPr>
      </w:pPr>
      <w:r>
        <w:rPr>
          <w:rFonts w:ascii="Arial" w:hAnsi="Arial" w:cs="Arial"/>
          <w:color w:val="000000"/>
          <w:sz w:val="20"/>
          <w:shd w:val="clear" w:color="auto" w:fill="FFFFFF"/>
        </w:rPr>
        <w:t xml:space="preserve">Telephone – </w:t>
      </w:r>
      <w:r>
        <w:rPr>
          <w:rStyle w:val="description"/>
        </w:rPr>
        <w:t>01415484524</w:t>
      </w:r>
      <w:r>
        <w:rPr>
          <w:rStyle w:val="description"/>
        </w:rPr>
        <w:t xml:space="preserve"> </w:t>
      </w:r>
      <w:r>
        <w:rPr>
          <w:rStyle w:val="description"/>
        </w:rPr>
        <w:tab/>
        <w:t xml:space="preserve">Email </w:t>
      </w:r>
      <w:r>
        <w:rPr>
          <w:rFonts w:ascii="Arial" w:hAnsi="Arial" w:cs="Arial"/>
          <w:color w:val="000000"/>
          <w:sz w:val="20"/>
          <w:shd w:val="clear" w:color="auto" w:fill="FFFFFF"/>
        </w:rPr>
        <w:t>–</w:t>
      </w:r>
      <w:r>
        <w:rPr>
          <w:rFonts w:ascii="Arial" w:hAnsi="Arial" w:cs="Arial"/>
          <w:color w:val="000000"/>
          <w:sz w:val="20"/>
          <w:shd w:val="clear" w:color="auto" w:fill="FFFFFF"/>
        </w:rPr>
        <w:t xml:space="preserve"> john.levine@strath.ac.uk</w:t>
      </w:r>
      <w:r w:rsidRPr="002E489E">
        <w:t xml:space="preserve"> </w:t>
      </w:r>
    </w:p>
    <w:p w14:paraId="3BEC31D4"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This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xml:space="preserve"> was granted ethical approval by the University of Strathclyde </w:t>
      </w:r>
      <w:r w:rsidR="006C5B9A">
        <w:rPr>
          <w:rFonts w:ascii="Arial" w:hAnsi="Arial" w:cs="Arial"/>
          <w:color w:val="000000"/>
          <w:sz w:val="20"/>
          <w:shd w:val="clear" w:color="auto" w:fill="FFFFFF"/>
        </w:rPr>
        <w:t>E</w:t>
      </w:r>
      <w:r w:rsidRPr="00E23426">
        <w:rPr>
          <w:rFonts w:ascii="Arial" w:hAnsi="Arial" w:cs="Arial"/>
          <w:color w:val="000000"/>
          <w:sz w:val="20"/>
          <w:shd w:val="clear" w:color="auto" w:fill="FFFFFF"/>
        </w:rPr>
        <w:t xml:space="preserve">thics </w:t>
      </w:r>
      <w:r w:rsidR="006C5B9A">
        <w:rPr>
          <w:rFonts w:ascii="Arial" w:hAnsi="Arial" w:cs="Arial"/>
          <w:color w:val="000000"/>
          <w:sz w:val="20"/>
          <w:shd w:val="clear" w:color="auto" w:fill="FFFFFF"/>
        </w:rPr>
        <w:t>C</w:t>
      </w:r>
      <w:r w:rsidRPr="00E23426">
        <w:rPr>
          <w:rFonts w:ascii="Arial" w:hAnsi="Arial" w:cs="Arial"/>
          <w:color w:val="000000"/>
          <w:sz w:val="20"/>
          <w:shd w:val="clear" w:color="auto" w:fill="FFFFFF"/>
        </w:rPr>
        <w:t>ommittee.</w:t>
      </w:r>
    </w:p>
    <w:p w14:paraId="6F405BD1"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lastRenderedPageBreak/>
        <w:t xml:space="preserve">If you have any questions/concerns, during or after the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or wish to contact an independent person to whom any questions may be directed or further information may be sought from, please contact:</w:t>
      </w:r>
    </w:p>
    <w:p w14:paraId="130F5DE9"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Secretary to </w:t>
      </w:r>
      <w:r>
        <w:rPr>
          <w:rFonts w:ascii="Arial" w:hAnsi="Arial" w:cs="Arial"/>
          <w:color w:val="000000"/>
          <w:sz w:val="20"/>
          <w:shd w:val="clear" w:color="auto" w:fill="FFFFFF"/>
        </w:rPr>
        <w:t>the University Ethics Committee</w:t>
      </w:r>
      <w:r>
        <w:rPr>
          <w:rFonts w:ascii="Arial" w:hAnsi="Arial" w:cs="Arial"/>
          <w:color w:val="000000"/>
          <w:sz w:val="20"/>
          <w:shd w:val="clear" w:color="auto" w:fill="FFFFFF"/>
        </w:rPr>
        <w:br/>
      </w:r>
      <w:r w:rsidRPr="00E23426">
        <w:rPr>
          <w:rFonts w:ascii="Arial" w:hAnsi="Arial" w:cs="Arial"/>
          <w:color w:val="000000"/>
          <w:sz w:val="20"/>
          <w:shd w:val="clear" w:color="auto" w:fill="FFFFFF"/>
        </w:rPr>
        <w:t>Researc</w:t>
      </w:r>
      <w:r>
        <w:rPr>
          <w:rFonts w:ascii="Arial" w:hAnsi="Arial" w:cs="Arial"/>
          <w:color w:val="000000"/>
          <w:sz w:val="20"/>
          <w:shd w:val="clear" w:color="auto" w:fill="FFFFFF"/>
        </w:rPr>
        <w:t>h &amp; Knowledge Exchange Services</w:t>
      </w:r>
      <w:r>
        <w:rPr>
          <w:rFonts w:ascii="Arial" w:hAnsi="Arial" w:cs="Arial"/>
          <w:color w:val="000000"/>
          <w:sz w:val="20"/>
          <w:shd w:val="clear" w:color="auto" w:fill="FFFFFF"/>
        </w:rPr>
        <w:br/>
        <w:t>University of Strathclyde</w:t>
      </w:r>
      <w:r>
        <w:rPr>
          <w:rFonts w:ascii="Arial" w:hAnsi="Arial" w:cs="Arial"/>
          <w:color w:val="000000"/>
          <w:sz w:val="20"/>
          <w:shd w:val="clear" w:color="auto" w:fill="FFFFFF"/>
        </w:rPr>
        <w:br/>
        <w:t>Graham Hills Building</w:t>
      </w:r>
      <w:r>
        <w:rPr>
          <w:rFonts w:ascii="Arial" w:hAnsi="Arial" w:cs="Arial"/>
          <w:color w:val="000000"/>
          <w:sz w:val="20"/>
          <w:shd w:val="clear" w:color="auto" w:fill="FFFFFF"/>
        </w:rPr>
        <w:br/>
        <w:t>50 George Street</w:t>
      </w:r>
      <w:r>
        <w:rPr>
          <w:rFonts w:ascii="Arial" w:hAnsi="Arial" w:cs="Arial"/>
          <w:color w:val="000000"/>
          <w:sz w:val="20"/>
          <w:shd w:val="clear" w:color="auto" w:fill="FFFFFF"/>
        </w:rPr>
        <w:br/>
        <w:t>Glasgow</w:t>
      </w:r>
      <w:r>
        <w:rPr>
          <w:rFonts w:ascii="Arial" w:hAnsi="Arial" w:cs="Arial"/>
          <w:color w:val="000000"/>
          <w:sz w:val="20"/>
          <w:shd w:val="clear" w:color="auto" w:fill="FFFFFF"/>
        </w:rPr>
        <w:br/>
      </w:r>
      <w:r w:rsidRPr="00E23426">
        <w:rPr>
          <w:rFonts w:ascii="Arial" w:hAnsi="Arial" w:cs="Arial"/>
          <w:color w:val="000000"/>
          <w:sz w:val="20"/>
          <w:shd w:val="clear" w:color="auto" w:fill="FFFFFF"/>
        </w:rPr>
        <w:t>G1 1QE</w:t>
      </w:r>
    </w:p>
    <w:p w14:paraId="4F926638" w14:textId="77777777" w:rsidR="00E23426" w:rsidRDefault="00E23426" w:rsidP="00E23426">
      <w:pPr>
        <w:rPr>
          <w:rFonts w:ascii="Arial" w:hAnsi="Arial" w:cs="Arial"/>
          <w:color w:val="000000"/>
          <w:sz w:val="20"/>
          <w:shd w:val="clear" w:color="auto" w:fill="FFFFFF"/>
        </w:rPr>
      </w:pPr>
      <w:r>
        <w:rPr>
          <w:rFonts w:ascii="Arial" w:hAnsi="Arial" w:cs="Arial"/>
          <w:color w:val="000000"/>
          <w:sz w:val="20"/>
          <w:shd w:val="clear" w:color="auto" w:fill="FFFFFF"/>
        </w:rPr>
        <w:t>Telephone: 0141 548 3707</w:t>
      </w:r>
      <w:r>
        <w:rPr>
          <w:rFonts w:ascii="Arial" w:hAnsi="Arial" w:cs="Arial"/>
          <w:color w:val="000000"/>
          <w:sz w:val="20"/>
          <w:shd w:val="clear" w:color="auto" w:fill="FFFFFF"/>
        </w:rPr>
        <w:br/>
      </w:r>
      <w:r w:rsidRPr="00E23426">
        <w:rPr>
          <w:rFonts w:ascii="Arial" w:hAnsi="Arial" w:cs="Arial"/>
          <w:color w:val="000000"/>
          <w:sz w:val="20"/>
          <w:shd w:val="clear" w:color="auto" w:fill="FFFFFF"/>
        </w:rPr>
        <w:t xml:space="preserve">Email: </w:t>
      </w:r>
      <w:hyperlink r:id="rId8" w:history="1">
        <w:r w:rsidR="00450130" w:rsidRPr="001B219E">
          <w:rPr>
            <w:rStyle w:val="Hyperlink"/>
            <w:rFonts w:ascii="Arial" w:hAnsi="Arial" w:cs="Arial"/>
            <w:sz w:val="20"/>
            <w:shd w:val="clear" w:color="auto" w:fill="FFFFFF"/>
          </w:rPr>
          <w:t>ethics@strath.ac.uk</w:t>
        </w:r>
      </w:hyperlink>
    </w:p>
    <w:p w14:paraId="3E68637C" w14:textId="77777777" w:rsidR="00450130" w:rsidRPr="007D6F81" w:rsidRDefault="00450130" w:rsidP="00E23426"/>
    <w:bookmarkEnd w:id="0"/>
    <w:p w14:paraId="792877AD" w14:textId="77777777" w:rsidR="00F5220C" w:rsidRPr="00E81FA9" w:rsidRDefault="00F5220C" w:rsidP="00511A90">
      <w:pPr>
        <w:rPr>
          <w:rFonts w:ascii="Arial" w:hAnsi="Arial" w:cs="Arial"/>
          <w:sz w:val="20"/>
          <w:szCs w:val="20"/>
        </w:rPr>
      </w:pPr>
    </w:p>
    <w:sectPr w:rsidR="00F5220C" w:rsidRPr="00E81FA9" w:rsidSect="006E0B69">
      <w:headerReference w:type="even" r:id="rId9"/>
      <w:headerReference w:type="default" r:id="rId10"/>
      <w:footerReference w:type="default" r:id="rId11"/>
      <w:headerReference w:type="first" r:id="rId12"/>
      <w:pgSz w:w="11906" w:h="16838" w:code="9"/>
      <w:pgMar w:top="2835" w:right="851" w:bottom="1701" w:left="1021" w:header="2835"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4D74A" w14:textId="77777777" w:rsidR="00031758" w:rsidRDefault="00031758" w:rsidP="00F5220C">
      <w:pPr>
        <w:spacing w:after="0" w:line="240" w:lineRule="auto"/>
      </w:pPr>
      <w:r>
        <w:separator/>
      </w:r>
    </w:p>
  </w:endnote>
  <w:endnote w:type="continuationSeparator" w:id="0">
    <w:p w14:paraId="2529740B" w14:textId="77777777" w:rsidR="00031758" w:rsidRDefault="00031758" w:rsidP="00F5220C">
      <w:pPr>
        <w:spacing w:after="0" w:line="240" w:lineRule="auto"/>
      </w:pPr>
      <w:r>
        <w:continuationSeparator/>
      </w:r>
    </w:p>
  </w:endnote>
  <w:endnote w:type="continuationNotice" w:id="1">
    <w:p w14:paraId="64C6DC1C" w14:textId="77777777" w:rsidR="00031758" w:rsidRDefault="000317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11CE" w14:textId="77777777" w:rsidR="006C5B9A" w:rsidRPr="006E0B69" w:rsidRDefault="006C5B9A"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14:paraId="1F22E467" w14:textId="77777777" w:rsidR="006C5B9A" w:rsidRDefault="006C5B9A"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D98F5" w14:textId="77777777" w:rsidR="00031758" w:rsidRDefault="00031758" w:rsidP="00F5220C">
      <w:pPr>
        <w:spacing w:after="0" w:line="240" w:lineRule="auto"/>
      </w:pPr>
      <w:r>
        <w:separator/>
      </w:r>
    </w:p>
  </w:footnote>
  <w:footnote w:type="continuationSeparator" w:id="0">
    <w:p w14:paraId="634F820A" w14:textId="77777777" w:rsidR="00031758" w:rsidRDefault="00031758" w:rsidP="00F5220C">
      <w:pPr>
        <w:spacing w:after="0" w:line="240" w:lineRule="auto"/>
      </w:pPr>
      <w:r>
        <w:continuationSeparator/>
      </w:r>
    </w:p>
  </w:footnote>
  <w:footnote w:type="continuationNotice" w:id="1">
    <w:p w14:paraId="3F81661F" w14:textId="77777777" w:rsidR="00031758" w:rsidRDefault="000317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F9D0" w14:textId="77777777" w:rsidR="006C5B9A" w:rsidRDefault="00100689">
    <w:pPr>
      <w:pStyle w:val="Header"/>
    </w:pPr>
    <w:ins w:id="1" w:author="Andrew MacLellan" w:date="2018-08-21T12:05:00Z">
      <w:r>
        <w:rPr>
          <w:noProof/>
          <w:lang w:eastAsia="en-GB"/>
        </w:rPr>
        <w:drawing>
          <wp:anchor distT="0" distB="0" distL="114300" distR="114300" simplePos="0" relativeHeight="251662848" behindDoc="1" locked="0" layoutInCell="0" allowOverlap="1" wp14:anchorId="0B2410A1" wp14:editId="019EAD69">
            <wp:simplePos x="0" y="0"/>
            <wp:positionH relativeFrom="margin">
              <wp:align>center</wp:align>
            </wp:positionH>
            <wp:positionV relativeFrom="margin">
              <wp:align>center</wp:align>
            </wp:positionV>
            <wp:extent cx="7559040" cy="10692130"/>
            <wp:effectExtent l="0" t="0" r="3810" b="0"/>
            <wp:wrapNone/>
            <wp:docPr id="4" name="Picture 4"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ins>
    <w:del w:id="2" w:author="Andrew MacLellan" w:date="2018-08-21T12:05:00Z">
      <w:r>
        <w:rPr>
          <w:noProof/>
          <w:lang w:eastAsia="en-GB"/>
        </w:rPr>
        <w:drawing>
          <wp:anchor distT="0" distB="0" distL="114300" distR="114300" simplePos="0" relativeHeight="251661824" behindDoc="1" locked="0" layoutInCell="0" allowOverlap="1" wp14:anchorId="3F6F3C1C" wp14:editId="2961C309">
            <wp:simplePos x="0" y="0"/>
            <wp:positionH relativeFrom="margin">
              <wp:align>center</wp:align>
            </wp:positionH>
            <wp:positionV relativeFrom="margin">
              <wp:align>center</wp:align>
            </wp:positionV>
            <wp:extent cx="7559040" cy="10692130"/>
            <wp:effectExtent l="0" t="0" r="3810" b="0"/>
            <wp:wrapNone/>
            <wp:docPr id="3" name="Picture 3"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del>
    <w:del w:id="3" w:author="Andrew MacLellan" w:date="2018-09-03T12:25:00Z">
      <w:r w:rsidR="00031758">
        <w:rPr>
          <w:noProof/>
          <w:lang w:eastAsia="en-GB"/>
        </w:rPr>
        <w:pict w14:anchorId="2683E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50" type="#_x0000_t75" alt="media" style="position:absolute;margin-left:0;margin-top:0;width:595.2pt;height:841.9pt;z-index:-251658752;mso-wrap-edited:f;mso-position-horizontal:center;mso-position-horizontal-relative:margin;mso-position-vertical:center;mso-position-vertical-relative:margin" o:allowincell="f">
            <v:imagedata r:id="rId2" o:title="media"/>
            <w10:wrap anchorx="margin" anchory="margin"/>
          </v:shape>
        </w:pic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7E3A" w14:textId="77777777" w:rsidR="006C5B9A" w:rsidRDefault="006C5B9A">
    <w:pPr>
      <w:pStyle w:val="Header"/>
    </w:pPr>
    <w:r>
      <w:rPr>
        <w:noProof/>
        <w:lang w:eastAsia="en-GB"/>
      </w:rPr>
      <w:drawing>
        <wp:anchor distT="0" distB="0" distL="114300" distR="114300" simplePos="0" relativeHeight="251659776" behindDoc="1" locked="0" layoutInCell="1" allowOverlap="1" wp14:anchorId="2E12590F" wp14:editId="10EF5C29">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10" name="Picture 10"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9290" w14:textId="77777777" w:rsidR="006C5B9A" w:rsidRDefault="00100689">
    <w:pPr>
      <w:pStyle w:val="Header"/>
    </w:pPr>
    <w:ins w:id="4" w:author="Andrew MacLellan" w:date="2018-08-21T12:05:00Z">
      <w:r>
        <w:rPr>
          <w:noProof/>
          <w:lang w:eastAsia="en-GB"/>
        </w:rPr>
        <w:drawing>
          <wp:anchor distT="0" distB="0" distL="114300" distR="114300" simplePos="0" relativeHeight="251665920" behindDoc="1" locked="0" layoutInCell="0" allowOverlap="1" wp14:anchorId="49AF3DDA" wp14:editId="62E4AD6F">
            <wp:simplePos x="0" y="0"/>
            <wp:positionH relativeFrom="margin">
              <wp:align>center</wp:align>
            </wp:positionH>
            <wp:positionV relativeFrom="margin">
              <wp:align>center</wp:align>
            </wp:positionV>
            <wp:extent cx="7559040" cy="10692130"/>
            <wp:effectExtent l="0" t="0" r="3810" b="0"/>
            <wp:wrapNone/>
            <wp:docPr id="6" name="Picture 6"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ins>
    <w:del w:id="5" w:author="Andrew MacLellan" w:date="2018-08-21T12:05:00Z">
      <w:r>
        <w:rPr>
          <w:noProof/>
          <w:lang w:eastAsia="en-GB"/>
        </w:rPr>
        <w:drawing>
          <wp:anchor distT="0" distB="0" distL="114300" distR="114300" simplePos="0" relativeHeight="251664896" behindDoc="1" locked="0" layoutInCell="0" allowOverlap="1" wp14:anchorId="79DE61F9" wp14:editId="636187D0">
            <wp:simplePos x="0" y="0"/>
            <wp:positionH relativeFrom="margin">
              <wp:align>center</wp:align>
            </wp:positionH>
            <wp:positionV relativeFrom="margin">
              <wp:align>center</wp:align>
            </wp:positionV>
            <wp:extent cx="7559040" cy="10692130"/>
            <wp:effectExtent l="0" t="0" r="3810" b="0"/>
            <wp:wrapNone/>
            <wp:docPr id="5" name="Picture 5"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del>
    <w:del w:id="6" w:author="Andrew MacLellan" w:date="2018-09-03T12:25:00Z">
      <w:r w:rsidR="00031758">
        <w:rPr>
          <w:noProof/>
          <w:lang w:eastAsia="en-GB"/>
        </w:rPr>
        <w:pict w14:anchorId="2FA42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7" o:spid="_x0000_s2049" type="#_x0000_t75" alt="media" style="position:absolute;margin-left:0;margin-top:0;width:595.2pt;height:841.9pt;z-index:-251659776;mso-wrap-edited:f;mso-position-horizontal:center;mso-position-horizontal-relative:margin;mso-position-vertical:center;mso-position-vertical-relative:margin" o:allowincell="f">
            <v:imagedata r:id="rId2" o:title="media"/>
            <w10:wrap anchorx="margin" anchory="margin"/>
          </v:shape>
        </w:pic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0500"/>
    <w:multiLevelType w:val="hybridMultilevel"/>
    <w:tmpl w:val="F8CE97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96116"/>
    <w:multiLevelType w:val="hybridMultilevel"/>
    <w:tmpl w:val="9CF0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291C"/>
    <w:rsid w:val="00014AF1"/>
    <w:rsid w:val="00031758"/>
    <w:rsid w:val="00047592"/>
    <w:rsid w:val="00050C53"/>
    <w:rsid w:val="00091068"/>
    <w:rsid w:val="000A233D"/>
    <w:rsid w:val="000A4124"/>
    <w:rsid w:val="000B5C19"/>
    <w:rsid w:val="000B7215"/>
    <w:rsid w:val="000C7A03"/>
    <w:rsid w:val="000D2EA0"/>
    <w:rsid w:val="000D4A35"/>
    <w:rsid w:val="000D7493"/>
    <w:rsid w:val="000F1D7D"/>
    <w:rsid w:val="000F256D"/>
    <w:rsid w:val="000F6795"/>
    <w:rsid w:val="00100689"/>
    <w:rsid w:val="00101585"/>
    <w:rsid w:val="001247C0"/>
    <w:rsid w:val="00131DAA"/>
    <w:rsid w:val="00137149"/>
    <w:rsid w:val="0014472A"/>
    <w:rsid w:val="00153412"/>
    <w:rsid w:val="0015463E"/>
    <w:rsid w:val="00182A7A"/>
    <w:rsid w:val="00183E5F"/>
    <w:rsid w:val="001871FA"/>
    <w:rsid w:val="001A3D8E"/>
    <w:rsid w:val="001B2BE1"/>
    <w:rsid w:val="001B335D"/>
    <w:rsid w:val="001D3322"/>
    <w:rsid w:val="001D5062"/>
    <w:rsid w:val="00203E7A"/>
    <w:rsid w:val="002040A7"/>
    <w:rsid w:val="002210AF"/>
    <w:rsid w:val="00230B40"/>
    <w:rsid w:val="00233B50"/>
    <w:rsid w:val="00251E88"/>
    <w:rsid w:val="00276DDD"/>
    <w:rsid w:val="00277DB8"/>
    <w:rsid w:val="002865C6"/>
    <w:rsid w:val="002A4DB2"/>
    <w:rsid w:val="002B1D8D"/>
    <w:rsid w:val="002B354A"/>
    <w:rsid w:val="002D5E1D"/>
    <w:rsid w:val="002E489E"/>
    <w:rsid w:val="002F1C75"/>
    <w:rsid w:val="002F1FD3"/>
    <w:rsid w:val="0030789E"/>
    <w:rsid w:val="00315CA1"/>
    <w:rsid w:val="00317332"/>
    <w:rsid w:val="00335FA3"/>
    <w:rsid w:val="003507F5"/>
    <w:rsid w:val="0036170C"/>
    <w:rsid w:val="00362764"/>
    <w:rsid w:val="0036636D"/>
    <w:rsid w:val="00380B51"/>
    <w:rsid w:val="00391875"/>
    <w:rsid w:val="003930E4"/>
    <w:rsid w:val="003A3293"/>
    <w:rsid w:val="003A7004"/>
    <w:rsid w:val="003A75EE"/>
    <w:rsid w:val="003B1058"/>
    <w:rsid w:val="003B2461"/>
    <w:rsid w:val="003B6BF8"/>
    <w:rsid w:val="003B7D06"/>
    <w:rsid w:val="003B7F28"/>
    <w:rsid w:val="003C1332"/>
    <w:rsid w:val="003D417E"/>
    <w:rsid w:val="003E38DB"/>
    <w:rsid w:val="003F3912"/>
    <w:rsid w:val="003F7336"/>
    <w:rsid w:val="00403952"/>
    <w:rsid w:val="00443D75"/>
    <w:rsid w:val="00450130"/>
    <w:rsid w:val="00454071"/>
    <w:rsid w:val="0046743D"/>
    <w:rsid w:val="00475422"/>
    <w:rsid w:val="00491671"/>
    <w:rsid w:val="004971DB"/>
    <w:rsid w:val="004A51AA"/>
    <w:rsid w:val="004B165F"/>
    <w:rsid w:val="004B6F6F"/>
    <w:rsid w:val="004E1FEF"/>
    <w:rsid w:val="004E391F"/>
    <w:rsid w:val="005074F6"/>
    <w:rsid w:val="00511A90"/>
    <w:rsid w:val="005306CC"/>
    <w:rsid w:val="00534AC3"/>
    <w:rsid w:val="00537E41"/>
    <w:rsid w:val="00543E90"/>
    <w:rsid w:val="005541B0"/>
    <w:rsid w:val="00580831"/>
    <w:rsid w:val="005853E6"/>
    <w:rsid w:val="005A34BF"/>
    <w:rsid w:val="005A6381"/>
    <w:rsid w:val="005A737D"/>
    <w:rsid w:val="005B4230"/>
    <w:rsid w:val="005B7C5F"/>
    <w:rsid w:val="005C2215"/>
    <w:rsid w:val="005C57D0"/>
    <w:rsid w:val="005D0A96"/>
    <w:rsid w:val="005E5D3C"/>
    <w:rsid w:val="0060724B"/>
    <w:rsid w:val="00610E92"/>
    <w:rsid w:val="00612AE6"/>
    <w:rsid w:val="00613DEA"/>
    <w:rsid w:val="006236D3"/>
    <w:rsid w:val="006260A2"/>
    <w:rsid w:val="0062698F"/>
    <w:rsid w:val="00641C7E"/>
    <w:rsid w:val="00646790"/>
    <w:rsid w:val="00647B1F"/>
    <w:rsid w:val="00664F55"/>
    <w:rsid w:val="00671D21"/>
    <w:rsid w:val="006768B5"/>
    <w:rsid w:val="00687738"/>
    <w:rsid w:val="00690970"/>
    <w:rsid w:val="006B2E3C"/>
    <w:rsid w:val="006B3F77"/>
    <w:rsid w:val="006B41F3"/>
    <w:rsid w:val="006C5B9A"/>
    <w:rsid w:val="006D3C41"/>
    <w:rsid w:val="006D4243"/>
    <w:rsid w:val="006D4552"/>
    <w:rsid w:val="006D481A"/>
    <w:rsid w:val="006E0B69"/>
    <w:rsid w:val="006E6B5D"/>
    <w:rsid w:val="006F12F3"/>
    <w:rsid w:val="006F76D8"/>
    <w:rsid w:val="0070463B"/>
    <w:rsid w:val="007223D4"/>
    <w:rsid w:val="00745F11"/>
    <w:rsid w:val="007516A1"/>
    <w:rsid w:val="00764680"/>
    <w:rsid w:val="007669A3"/>
    <w:rsid w:val="00767858"/>
    <w:rsid w:val="00770035"/>
    <w:rsid w:val="007801FD"/>
    <w:rsid w:val="0078329D"/>
    <w:rsid w:val="00784C70"/>
    <w:rsid w:val="00785172"/>
    <w:rsid w:val="007971FC"/>
    <w:rsid w:val="007A0842"/>
    <w:rsid w:val="007A1E0F"/>
    <w:rsid w:val="007A3BA2"/>
    <w:rsid w:val="007B0E9C"/>
    <w:rsid w:val="007D6F81"/>
    <w:rsid w:val="007E3759"/>
    <w:rsid w:val="007F1377"/>
    <w:rsid w:val="00802399"/>
    <w:rsid w:val="008209C8"/>
    <w:rsid w:val="00822834"/>
    <w:rsid w:val="00823A28"/>
    <w:rsid w:val="00833301"/>
    <w:rsid w:val="008576BB"/>
    <w:rsid w:val="00861E4A"/>
    <w:rsid w:val="00861E4E"/>
    <w:rsid w:val="008761A1"/>
    <w:rsid w:val="0088152C"/>
    <w:rsid w:val="00883B4C"/>
    <w:rsid w:val="00897D0F"/>
    <w:rsid w:val="008B1E42"/>
    <w:rsid w:val="008C4EE5"/>
    <w:rsid w:val="008D0718"/>
    <w:rsid w:val="008E5756"/>
    <w:rsid w:val="008F41C6"/>
    <w:rsid w:val="0091353B"/>
    <w:rsid w:val="009172D0"/>
    <w:rsid w:val="00973079"/>
    <w:rsid w:val="00980F78"/>
    <w:rsid w:val="00993051"/>
    <w:rsid w:val="00997337"/>
    <w:rsid w:val="009A7825"/>
    <w:rsid w:val="009B3E67"/>
    <w:rsid w:val="009B4E01"/>
    <w:rsid w:val="009B5656"/>
    <w:rsid w:val="00A03F8B"/>
    <w:rsid w:val="00A07832"/>
    <w:rsid w:val="00A343DF"/>
    <w:rsid w:val="00A37FA5"/>
    <w:rsid w:val="00A424AA"/>
    <w:rsid w:val="00A62102"/>
    <w:rsid w:val="00A65F83"/>
    <w:rsid w:val="00A66CC9"/>
    <w:rsid w:val="00A67D90"/>
    <w:rsid w:val="00A804B4"/>
    <w:rsid w:val="00AA2912"/>
    <w:rsid w:val="00AB7EB5"/>
    <w:rsid w:val="00AC4C83"/>
    <w:rsid w:val="00AD20A4"/>
    <w:rsid w:val="00AE7CFD"/>
    <w:rsid w:val="00B041EC"/>
    <w:rsid w:val="00B06D40"/>
    <w:rsid w:val="00B15734"/>
    <w:rsid w:val="00B22257"/>
    <w:rsid w:val="00B2632C"/>
    <w:rsid w:val="00B341AB"/>
    <w:rsid w:val="00B36BDE"/>
    <w:rsid w:val="00B41505"/>
    <w:rsid w:val="00B422B6"/>
    <w:rsid w:val="00B56FF7"/>
    <w:rsid w:val="00B5727A"/>
    <w:rsid w:val="00B635CC"/>
    <w:rsid w:val="00B658F1"/>
    <w:rsid w:val="00B737D3"/>
    <w:rsid w:val="00B7673B"/>
    <w:rsid w:val="00BB0462"/>
    <w:rsid w:val="00BB4202"/>
    <w:rsid w:val="00BC264B"/>
    <w:rsid w:val="00BD53C5"/>
    <w:rsid w:val="00BE6787"/>
    <w:rsid w:val="00BE6CC0"/>
    <w:rsid w:val="00BF38B8"/>
    <w:rsid w:val="00BF6357"/>
    <w:rsid w:val="00C02900"/>
    <w:rsid w:val="00C02FD9"/>
    <w:rsid w:val="00C07D76"/>
    <w:rsid w:val="00C15DB5"/>
    <w:rsid w:val="00C257B0"/>
    <w:rsid w:val="00C6784D"/>
    <w:rsid w:val="00C711A9"/>
    <w:rsid w:val="00CA0046"/>
    <w:rsid w:val="00CA2E92"/>
    <w:rsid w:val="00CB4446"/>
    <w:rsid w:val="00CD7486"/>
    <w:rsid w:val="00CE1FDF"/>
    <w:rsid w:val="00CF470C"/>
    <w:rsid w:val="00D06C55"/>
    <w:rsid w:val="00D21D64"/>
    <w:rsid w:val="00D25038"/>
    <w:rsid w:val="00D3380B"/>
    <w:rsid w:val="00D4455E"/>
    <w:rsid w:val="00D5374E"/>
    <w:rsid w:val="00D56BA0"/>
    <w:rsid w:val="00D660D7"/>
    <w:rsid w:val="00D70409"/>
    <w:rsid w:val="00D74558"/>
    <w:rsid w:val="00D863D0"/>
    <w:rsid w:val="00DA6EFC"/>
    <w:rsid w:val="00DB0586"/>
    <w:rsid w:val="00DB5389"/>
    <w:rsid w:val="00DD1AFD"/>
    <w:rsid w:val="00E23426"/>
    <w:rsid w:val="00E3534F"/>
    <w:rsid w:val="00E41459"/>
    <w:rsid w:val="00E4635F"/>
    <w:rsid w:val="00E65F4A"/>
    <w:rsid w:val="00E77778"/>
    <w:rsid w:val="00E81FA9"/>
    <w:rsid w:val="00E87DDD"/>
    <w:rsid w:val="00EA062C"/>
    <w:rsid w:val="00EA1E73"/>
    <w:rsid w:val="00EA731A"/>
    <w:rsid w:val="00EB2C86"/>
    <w:rsid w:val="00EB6327"/>
    <w:rsid w:val="00EC4D59"/>
    <w:rsid w:val="00ED4B25"/>
    <w:rsid w:val="00F03773"/>
    <w:rsid w:val="00F5220C"/>
    <w:rsid w:val="00F523D5"/>
    <w:rsid w:val="00F630F6"/>
    <w:rsid w:val="00F72969"/>
    <w:rsid w:val="00F8609D"/>
    <w:rsid w:val="00F93D91"/>
    <w:rsid w:val="00F962D4"/>
    <w:rsid w:val="00F969B7"/>
    <w:rsid w:val="00FA23FD"/>
    <w:rsid w:val="00FA72F4"/>
    <w:rsid w:val="00FB29F4"/>
    <w:rsid w:val="00FB30B4"/>
    <w:rsid w:val="00FB5E4A"/>
    <w:rsid w:val="00FC742C"/>
    <w:rsid w:val="00FD60FF"/>
    <w:rsid w:val="00FE57F7"/>
    <w:rsid w:val="00FF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91201FA"/>
  <w15:docId w15:val="{5E027857-7841-44F8-834C-EBC60070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character" w:styleId="Hyperlink">
    <w:name w:val="Hyperlink"/>
    <w:basedOn w:val="DefaultParagraphFont"/>
    <w:uiPriority w:val="99"/>
    <w:unhideWhenUsed/>
    <w:rsid w:val="00450130"/>
    <w:rPr>
      <w:color w:val="0000FF" w:themeColor="hyperlink"/>
      <w:u w:val="single"/>
    </w:rPr>
  </w:style>
  <w:style w:type="paragraph" w:styleId="ListParagraph">
    <w:name w:val="List Paragraph"/>
    <w:basedOn w:val="Normal"/>
    <w:uiPriority w:val="34"/>
    <w:qFormat/>
    <w:rsid w:val="00277DB8"/>
    <w:pPr>
      <w:ind w:left="720"/>
      <w:contextualSpacing/>
    </w:pPr>
  </w:style>
  <w:style w:type="paragraph" w:styleId="BalloonText">
    <w:name w:val="Balloon Text"/>
    <w:basedOn w:val="Normal"/>
    <w:link w:val="BalloonTextChar"/>
    <w:uiPriority w:val="99"/>
    <w:semiHidden/>
    <w:unhideWhenUsed/>
    <w:rsid w:val="006D4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52"/>
    <w:rPr>
      <w:rFonts w:ascii="Segoe UI" w:hAnsi="Segoe UI" w:cs="Segoe UI"/>
      <w:sz w:val="18"/>
      <w:szCs w:val="18"/>
      <w:lang w:eastAsia="en-US"/>
    </w:rPr>
  </w:style>
  <w:style w:type="paragraph" w:styleId="FootnoteText">
    <w:name w:val="footnote text"/>
    <w:basedOn w:val="Normal"/>
    <w:link w:val="FootnoteTextChar"/>
    <w:uiPriority w:val="99"/>
    <w:semiHidden/>
    <w:unhideWhenUsed/>
    <w:rsid w:val="006D45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552"/>
    <w:rPr>
      <w:lang w:eastAsia="en-US"/>
    </w:rPr>
  </w:style>
  <w:style w:type="character" w:styleId="FootnoteReference">
    <w:name w:val="footnote reference"/>
    <w:basedOn w:val="DefaultParagraphFont"/>
    <w:uiPriority w:val="99"/>
    <w:semiHidden/>
    <w:unhideWhenUsed/>
    <w:rsid w:val="006D4552"/>
    <w:rPr>
      <w:vertAlign w:val="superscript"/>
    </w:rPr>
  </w:style>
  <w:style w:type="character" w:styleId="CommentReference">
    <w:name w:val="annotation reference"/>
    <w:basedOn w:val="DefaultParagraphFont"/>
    <w:uiPriority w:val="99"/>
    <w:semiHidden/>
    <w:unhideWhenUsed/>
    <w:rsid w:val="006D4552"/>
    <w:rPr>
      <w:sz w:val="16"/>
      <w:szCs w:val="16"/>
    </w:rPr>
  </w:style>
  <w:style w:type="paragraph" w:styleId="CommentText">
    <w:name w:val="annotation text"/>
    <w:basedOn w:val="Normal"/>
    <w:link w:val="CommentTextChar"/>
    <w:uiPriority w:val="99"/>
    <w:unhideWhenUsed/>
    <w:rsid w:val="006D4552"/>
    <w:pPr>
      <w:spacing w:line="240" w:lineRule="auto"/>
    </w:pPr>
    <w:rPr>
      <w:sz w:val="20"/>
      <w:szCs w:val="20"/>
    </w:rPr>
  </w:style>
  <w:style w:type="character" w:customStyle="1" w:styleId="CommentTextChar">
    <w:name w:val="Comment Text Char"/>
    <w:basedOn w:val="DefaultParagraphFont"/>
    <w:link w:val="CommentText"/>
    <w:uiPriority w:val="99"/>
    <w:rsid w:val="006D4552"/>
    <w:rPr>
      <w:lang w:eastAsia="en-US"/>
    </w:rPr>
  </w:style>
  <w:style w:type="paragraph" w:styleId="CommentSubject">
    <w:name w:val="annotation subject"/>
    <w:basedOn w:val="CommentText"/>
    <w:next w:val="CommentText"/>
    <w:link w:val="CommentSubjectChar"/>
    <w:uiPriority w:val="99"/>
    <w:semiHidden/>
    <w:unhideWhenUsed/>
    <w:rsid w:val="006D4552"/>
    <w:rPr>
      <w:b/>
      <w:bCs/>
    </w:rPr>
  </w:style>
  <w:style w:type="character" w:customStyle="1" w:styleId="CommentSubjectChar">
    <w:name w:val="Comment Subject Char"/>
    <w:basedOn w:val="CommentTextChar"/>
    <w:link w:val="CommentSubject"/>
    <w:uiPriority w:val="99"/>
    <w:semiHidden/>
    <w:rsid w:val="006D4552"/>
    <w:rPr>
      <w:b/>
      <w:bCs/>
      <w:lang w:eastAsia="en-US"/>
    </w:rPr>
  </w:style>
  <w:style w:type="table" w:styleId="TableGrid">
    <w:name w:val="Table Grid"/>
    <w:basedOn w:val="TableNormal"/>
    <w:uiPriority w:val="59"/>
    <w:rsid w:val="006D45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552"/>
    <w:rPr>
      <w:sz w:val="22"/>
      <w:szCs w:val="22"/>
      <w:lang w:eastAsia="en-US"/>
    </w:rPr>
  </w:style>
  <w:style w:type="character" w:styleId="FollowedHyperlink">
    <w:name w:val="FollowedHyperlink"/>
    <w:basedOn w:val="DefaultParagraphFont"/>
    <w:uiPriority w:val="99"/>
    <w:semiHidden/>
    <w:unhideWhenUsed/>
    <w:rsid w:val="00FB30B4"/>
    <w:rPr>
      <w:color w:val="800080" w:themeColor="followedHyperlink"/>
      <w:u w:val="single"/>
    </w:rPr>
  </w:style>
  <w:style w:type="character" w:customStyle="1" w:styleId="description">
    <w:name w:val="description"/>
    <w:basedOn w:val="DefaultParagraphFont"/>
    <w:rsid w:val="002E489E"/>
  </w:style>
  <w:style w:type="character" w:styleId="UnresolvedMention">
    <w:name w:val="Unresolved Mention"/>
    <w:basedOn w:val="DefaultParagraphFont"/>
    <w:uiPriority w:val="99"/>
    <w:semiHidden/>
    <w:unhideWhenUsed/>
    <w:rsid w:val="002E4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strath.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4F5C9-116B-49C1-82E9-B3DBDBF99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Mauro Di Nardo</cp:lastModifiedBy>
  <cp:revision>3</cp:revision>
  <cp:lastPrinted>2018-06-05T08:38:00Z</cp:lastPrinted>
  <dcterms:created xsi:type="dcterms:W3CDTF">2019-02-18T21:00:00Z</dcterms:created>
  <dcterms:modified xsi:type="dcterms:W3CDTF">2019-02-18T21:55:00Z</dcterms:modified>
</cp:coreProperties>
</file>